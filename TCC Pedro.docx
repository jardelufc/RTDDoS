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6664" w:rsidRDefault="009F6664">
      <w:pPr>
        <w:widowControl w:val="0"/>
        <w:spacing w:line="276" w:lineRule="auto"/>
        <w:rPr>
          <w:rFonts w:ascii="Arial" w:eastAsia="Arial" w:hAnsi="Arial" w:cs="Arial"/>
          <w:sz w:val="22"/>
          <w:szCs w:val="22"/>
        </w:rPr>
      </w:pPr>
    </w:p>
    <w:tbl>
      <w:tblPr>
        <w:tblStyle w:val="a"/>
        <w:tblW w:w="9664" w:type="dxa"/>
        <w:tblInd w:w="-70" w:type="dxa"/>
        <w:tblLayout w:type="fixed"/>
        <w:tblLook w:val="0000" w:firstRow="0" w:lastRow="0" w:firstColumn="0" w:lastColumn="0" w:noHBand="0" w:noVBand="0"/>
      </w:tblPr>
      <w:tblGrid>
        <w:gridCol w:w="1330"/>
        <w:gridCol w:w="6660"/>
        <w:gridCol w:w="1674"/>
      </w:tblGrid>
      <w:tr w:rsidR="009F6664">
        <w:trPr>
          <w:trHeight w:val="1420"/>
        </w:trPr>
        <w:tc>
          <w:tcPr>
            <w:tcW w:w="1330" w:type="dxa"/>
            <w:tcBorders>
              <w:top w:val="single" w:sz="4" w:space="0" w:color="000000"/>
              <w:left w:val="single" w:sz="4" w:space="0" w:color="000000"/>
              <w:bottom w:val="single" w:sz="4" w:space="0" w:color="000000"/>
            </w:tcBorders>
            <w:shd w:val="clear" w:color="auto" w:fill="FFFFFF"/>
            <w:vAlign w:val="center"/>
          </w:tcPr>
          <w:p w:rsidR="009F6664" w:rsidRDefault="003A249D">
            <w:pPr>
              <w:jc w:val="center"/>
              <w:rPr>
                <w:rFonts w:ascii="Arial" w:eastAsia="Arial" w:hAnsi="Arial" w:cs="Arial"/>
              </w:rPr>
            </w:pPr>
            <w:r>
              <w:rPr>
                <w:noProof/>
              </w:rPr>
              <w:drawing>
                <wp:inline distT="0" distB="0" distL="114300" distR="114300">
                  <wp:extent cx="75184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51840" cy="914400"/>
                          </a:xfrm>
                          <a:prstGeom prst="rect">
                            <a:avLst/>
                          </a:prstGeom>
                          <a:ln/>
                        </pic:spPr>
                      </pic:pic>
                    </a:graphicData>
                  </a:graphic>
                </wp:inline>
              </w:drawing>
            </w:r>
          </w:p>
        </w:tc>
        <w:tc>
          <w:tcPr>
            <w:tcW w:w="6660" w:type="dxa"/>
            <w:tcBorders>
              <w:top w:val="single" w:sz="4" w:space="0" w:color="000000"/>
              <w:bottom w:val="single" w:sz="4" w:space="0" w:color="000000"/>
            </w:tcBorders>
            <w:shd w:val="clear" w:color="auto" w:fill="FFFFFF"/>
            <w:vAlign w:val="center"/>
          </w:tcPr>
          <w:p w:rsidR="009F6664" w:rsidRDefault="003A249D">
            <w:pPr>
              <w:spacing w:before="80"/>
              <w:jc w:val="center"/>
              <w:rPr>
                <w:rFonts w:ascii="Arial" w:eastAsia="Arial" w:hAnsi="Arial" w:cs="Arial"/>
              </w:rPr>
            </w:pPr>
            <w:r>
              <w:rPr>
                <w:rFonts w:ascii="Arial" w:eastAsia="Arial" w:hAnsi="Arial" w:cs="Arial"/>
              </w:rPr>
              <w:t>UNIVERSIDADE FEDERAL DO CEARÁ</w:t>
            </w:r>
          </w:p>
          <w:p w:rsidR="009F6664" w:rsidRDefault="003A249D">
            <w:pPr>
              <w:jc w:val="center"/>
              <w:rPr>
                <w:rFonts w:ascii="Arial" w:eastAsia="Arial" w:hAnsi="Arial" w:cs="Arial"/>
                <w:sz w:val="24"/>
                <w:szCs w:val="24"/>
              </w:rPr>
            </w:pPr>
            <w:r>
              <w:rPr>
                <w:rFonts w:ascii="Arial" w:eastAsia="Arial" w:hAnsi="Arial" w:cs="Arial"/>
              </w:rPr>
              <w:t>CENTRO DE TECNOLOGIA</w:t>
            </w:r>
          </w:p>
          <w:p w:rsidR="009F6664" w:rsidRDefault="003A249D">
            <w:pPr>
              <w:spacing w:after="120"/>
              <w:rPr>
                <w:rFonts w:ascii="Arial" w:eastAsia="Arial" w:hAnsi="Arial" w:cs="Arial"/>
              </w:rPr>
            </w:pPr>
            <w:r>
              <w:rPr>
                <w:rFonts w:ascii="Arial" w:eastAsia="Arial" w:hAnsi="Arial" w:cs="Arial"/>
              </w:rPr>
              <w:t>DEPARTAMENTO DE ENGENHARIA DE COMPUTAÇÃO</w:t>
            </w:r>
          </w:p>
          <w:p w:rsidR="009F6664" w:rsidRDefault="003A249D">
            <w:pPr>
              <w:jc w:val="center"/>
              <w:rPr>
                <w:rFonts w:ascii="Arial" w:eastAsia="Arial" w:hAnsi="Arial" w:cs="Arial"/>
              </w:rPr>
            </w:pPr>
            <w:r>
              <w:rPr>
                <w:rFonts w:ascii="Arial" w:eastAsia="Arial" w:hAnsi="Arial" w:cs="Arial"/>
              </w:rPr>
              <w:t>CAMPUS DO PICI, CAIXA POSTAL 6007 CEP 60.755-640</w:t>
            </w:r>
          </w:p>
          <w:p w:rsidR="009F6664" w:rsidRDefault="003A249D">
            <w:pPr>
              <w:jc w:val="center"/>
              <w:rPr>
                <w:rFonts w:ascii="Arial" w:eastAsia="Arial" w:hAnsi="Arial" w:cs="Arial"/>
              </w:rPr>
            </w:pPr>
            <w:r>
              <w:rPr>
                <w:rFonts w:ascii="Arial" w:eastAsia="Arial" w:hAnsi="Arial" w:cs="Arial"/>
              </w:rPr>
              <w:t>FORTALEZA – CEARÁ - BRASIL</w:t>
            </w:r>
          </w:p>
          <w:p w:rsidR="009F6664" w:rsidRDefault="003A249D">
            <w:pPr>
              <w:jc w:val="center"/>
              <w:rPr>
                <w:sz w:val="24"/>
                <w:szCs w:val="24"/>
              </w:rPr>
            </w:pPr>
            <w:r>
              <w:rPr>
                <w:rFonts w:ascii="Arial" w:eastAsia="Arial" w:hAnsi="Arial" w:cs="Arial"/>
              </w:rPr>
              <w:t>FONE (+55) 85 3366-9467 – FAX (+55) 85 3366-9468</w:t>
            </w:r>
          </w:p>
        </w:tc>
        <w:tc>
          <w:tcPr>
            <w:tcW w:w="1674" w:type="dxa"/>
            <w:tcBorders>
              <w:top w:val="single" w:sz="4" w:space="0" w:color="000000"/>
              <w:bottom w:val="single" w:sz="4" w:space="0" w:color="000000"/>
              <w:right w:val="single" w:sz="4" w:space="0" w:color="000000"/>
            </w:tcBorders>
            <w:shd w:val="clear" w:color="auto" w:fill="FFFFFF"/>
            <w:vAlign w:val="center"/>
          </w:tcPr>
          <w:p w:rsidR="009F6664" w:rsidRDefault="003A249D">
            <w:pPr>
              <w:jc w:val="center"/>
              <w:rPr>
                <w:sz w:val="24"/>
                <w:szCs w:val="24"/>
              </w:rPr>
            </w:pPr>
            <w:r>
              <w:rPr>
                <w:noProof/>
              </w:rPr>
              <w:drawing>
                <wp:inline distT="0" distB="0" distL="114300" distR="114300">
                  <wp:extent cx="838200" cy="82740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38200" cy="827405"/>
                          </a:xfrm>
                          <a:prstGeom prst="rect">
                            <a:avLst/>
                          </a:prstGeom>
                          <a:ln/>
                        </pic:spPr>
                      </pic:pic>
                    </a:graphicData>
                  </a:graphic>
                </wp:inline>
              </w:drawing>
            </w:r>
          </w:p>
        </w:tc>
      </w:tr>
    </w:tbl>
    <w:p w:rsidR="009F6664" w:rsidRDefault="009F6664">
      <w:pPr>
        <w:keepNext/>
        <w:numPr>
          <w:ilvl w:val="2"/>
          <w:numId w:val="1"/>
        </w:numPr>
        <w:spacing w:before="24" w:after="24"/>
        <w:ind w:left="2160" w:right="-233" w:hanging="720"/>
        <w:rPr>
          <w:rFonts w:ascii="Arial" w:eastAsia="Arial" w:hAnsi="Arial" w:cs="Arial"/>
          <w:b/>
          <w:sz w:val="24"/>
          <w:szCs w:val="24"/>
        </w:rPr>
      </w:pPr>
    </w:p>
    <w:p w:rsidR="009F6664" w:rsidRDefault="009F6664">
      <w:pPr>
        <w:rPr>
          <w:sz w:val="24"/>
          <w:szCs w:val="24"/>
        </w:rPr>
      </w:pPr>
    </w:p>
    <w:p w:rsidR="009F6664" w:rsidRDefault="009F6664">
      <w:pPr>
        <w:rPr>
          <w:sz w:val="24"/>
          <w:szCs w:val="24"/>
        </w:rPr>
      </w:pPr>
    </w:p>
    <w:p w:rsidR="009F6664" w:rsidRDefault="003A249D">
      <w:pPr>
        <w:jc w:val="center"/>
        <w:rPr>
          <w:rFonts w:ascii="Arial" w:eastAsia="Arial" w:hAnsi="Arial" w:cs="Arial"/>
          <w:b/>
        </w:rPr>
      </w:pPr>
      <w:r>
        <w:rPr>
          <w:rFonts w:ascii="Arial" w:eastAsia="Arial" w:hAnsi="Arial" w:cs="Arial"/>
          <w:b/>
          <w:sz w:val="24"/>
          <w:szCs w:val="24"/>
        </w:rPr>
        <w:t>PROPOSTA DO PROJETO DE FINAL DE CURSO</w:t>
      </w:r>
    </w:p>
    <w:p w:rsidR="009F6664" w:rsidRDefault="009F6664">
      <w:pPr>
        <w:jc w:val="center"/>
        <w:rPr>
          <w:rFonts w:ascii="Arial" w:eastAsia="Arial" w:hAnsi="Arial" w:cs="Arial"/>
          <w:b/>
        </w:rPr>
      </w:pPr>
    </w:p>
    <w:p w:rsidR="009F6664" w:rsidRDefault="009F6664">
      <w:pPr>
        <w:jc w:val="center"/>
        <w:rPr>
          <w:rFonts w:ascii="Arial" w:eastAsia="Arial" w:hAnsi="Arial" w:cs="Arial"/>
          <w:b/>
        </w:rPr>
      </w:pPr>
    </w:p>
    <w:p w:rsidR="009F6664" w:rsidRDefault="009F6664">
      <w:pPr>
        <w:jc w:val="center"/>
        <w:rPr>
          <w:rFonts w:ascii="Arial" w:eastAsia="Arial" w:hAnsi="Arial" w:cs="Arial"/>
          <w:b/>
        </w:rPr>
      </w:pPr>
    </w:p>
    <w:p w:rsidR="009F6664" w:rsidRDefault="003A249D">
      <w:pPr>
        <w:jc w:val="both"/>
        <w:rPr>
          <w:rFonts w:ascii="Arial" w:eastAsia="Arial" w:hAnsi="Arial" w:cs="Arial"/>
        </w:rPr>
      </w:pPr>
      <w:r>
        <w:rPr>
          <w:rFonts w:ascii="Arial" w:eastAsia="Arial" w:hAnsi="Arial" w:cs="Arial"/>
          <w:b/>
        </w:rPr>
        <w:t>I. Identificação</w:t>
      </w:r>
    </w:p>
    <w:tbl>
      <w:tblPr>
        <w:tblStyle w:val="a0"/>
        <w:tblW w:w="9698" w:type="dxa"/>
        <w:tblInd w:w="-108" w:type="dxa"/>
        <w:tblLayout w:type="fixed"/>
        <w:tblLook w:val="0000" w:firstRow="0" w:lastRow="0" w:firstColumn="0" w:lastColumn="0" w:noHBand="0" w:noVBand="0"/>
      </w:tblPr>
      <w:tblGrid>
        <w:gridCol w:w="9698"/>
      </w:tblGrid>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RDefault="003A249D">
            <w:pPr>
              <w:jc w:val="both"/>
              <w:rPr>
                <w:rFonts w:ascii="Arial" w:eastAsia="Arial" w:hAnsi="Arial" w:cs="Arial"/>
              </w:rPr>
            </w:pPr>
            <w:r>
              <w:rPr>
                <w:rFonts w:ascii="Arial" w:eastAsia="Arial" w:hAnsi="Arial" w:cs="Arial"/>
              </w:rPr>
              <w:t xml:space="preserve">Título: </w:t>
            </w:r>
          </w:p>
          <w:p w:rsidR="009F6664" w:rsidRDefault="003A249D">
            <w:pPr>
              <w:jc w:val="both"/>
              <w:rPr>
                <w:rFonts w:ascii="Arial" w:eastAsia="Arial" w:hAnsi="Arial" w:cs="Arial"/>
              </w:rPr>
            </w:pPr>
            <w:r>
              <w:rPr>
                <w:rFonts w:ascii="Arial" w:eastAsia="Arial" w:hAnsi="Arial" w:cs="Arial"/>
              </w:rPr>
              <w:t>Projeto de um IP Soft Core para Detecção de Ataque DD</w:t>
            </w:r>
            <w:ins w:id="0" w:author="Teste" w:date="2017-07-13T18:59:00Z">
              <w:r w:rsidR="002E4E10">
                <w:rPr>
                  <w:rFonts w:ascii="Arial" w:eastAsia="Arial" w:hAnsi="Arial" w:cs="Arial"/>
                </w:rPr>
                <w:t>o</w:t>
              </w:r>
            </w:ins>
            <w:del w:id="1" w:author="Teste" w:date="2017-07-13T18:59:00Z">
              <w:r w:rsidDel="002E4E10">
                <w:rPr>
                  <w:rFonts w:ascii="Arial" w:eastAsia="Arial" w:hAnsi="Arial" w:cs="Arial"/>
                </w:rPr>
                <w:delText>O</w:delText>
              </w:r>
            </w:del>
            <w:r>
              <w:rPr>
                <w:rFonts w:ascii="Arial" w:eastAsia="Arial" w:hAnsi="Arial" w:cs="Arial"/>
              </w:rPr>
              <w:t>S</w:t>
            </w:r>
          </w:p>
        </w:tc>
      </w:tr>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RDefault="003A249D">
            <w:pPr>
              <w:jc w:val="both"/>
              <w:rPr>
                <w:rFonts w:ascii="Arial" w:eastAsia="Arial" w:hAnsi="Arial" w:cs="Arial"/>
              </w:rPr>
            </w:pPr>
            <w:r>
              <w:rPr>
                <w:rFonts w:ascii="Arial" w:eastAsia="Arial" w:hAnsi="Arial" w:cs="Arial"/>
              </w:rPr>
              <w:t>Aluno:</w:t>
            </w:r>
          </w:p>
          <w:p w:rsidR="009F6664" w:rsidRDefault="003A249D">
            <w:pPr>
              <w:jc w:val="both"/>
              <w:rPr>
                <w:rFonts w:ascii="Arial" w:eastAsia="Arial" w:hAnsi="Arial" w:cs="Arial"/>
              </w:rPr>
            </w:pPr>
            <w:r>
              <w:rPr>
                <w:rFonts w:ascii="Arial" w:eastAsia="Arial" w:hAnsi="Arial" w:cs="Arial"/>
              </w:rPr>
              <w:t xml:space="preserve">Pedro </w:t>
            </w:r>
            <w:ins w:id="2" w:author="Teste" w:date="2017-07-13T18:59:00Z">
              <w:r w:rsidR="002E4E10">
                <w:rPr>
                  <w:rFonts w:ascii="Arial" w:eastAsia="Arial" w:hAnsi="Arial" w:cs="Arial"/>
                </w:rPr>
                <w:t>L</w:t>
              </w:r>
            </w:ins>
            <w:bookmarkStart w:id="3" w:name="_GoBack"/>
            <w:bookmarkEnd w:id="3"/>
            <w:del w:id="4" w:author="Teste" w:date="2017-07-13T18:59:00Z">
              <w:r w:rsidDel="002E4E10">
                <w:rPr>
                  <w:rFonts w:ascii="Arial" w:eastAsia="Arial" w:hAnsi="Arial" w:cs="Arial"/>
                </w:rPr>
                <w:delText>l</w:delText>
              </w:r>
            </w:del>
            <w:r>
              <w:rPr>
                <w:rFonts w:ascii="Arial" w:eastAsia="Arial" w:hAnsi="Arial" w:cs="Arial"/>
              </w:rPr>
              <w:t>ucas Falcão Lima</w:t>
            </w:r>
          </w:p>
        </w:tc>
      </w:tr>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RDefault="003A249D">
            <w:pPr>
              <w:jc w:val="both"/>
              <w:rPr>
                <w:rFonts w:ascii="Arial" w:eastAsia="Arial" w:hAnsi="Arial" w:cs="Arial"/>
              </w:rPr>
            </w:pPr>
            <w:r>
              <w:rPr>
                <w:rFonts w:ascii="Arial" w:eastAsia="Arial" w:hAnsi="Arial" w:cs="Arial"/>
              </w:rPr>
              <w:t xml:space="preserve">Prof. Orientador (Departamento): </w:t>
            </w:r>
            <w:ins w:id="5" w:author="Teste" w:date="2017-07-13T18:46:00Z">
              <w:r w:rsidR="00EE0762">
                <w:rPr>
                  <w:rFonts w:ascii="Arial" w:eastAsia="Arial" w:hAnsi="Arial" w:cs="Arial"/>
                </w:rPr>
                <w:t>Ricardo Jardel Nunes da Silveira</w:t>
              </w:r>
            </w:ins>
          </w:p>
          <w:p w:rsidR="009F6664" w:rsidRDefault="003A249D">
            <w:pPr>
              <w:jc w:val="both"/>
              <w:rPr>
                <w:rFonts w:ascii="Arial" w:eastAsia="Arial" w:hAnsi="Arial" w:cs="Arial"/>
              </w:rPr>
            </w:pPr>
            <w:r>
              <w:rPr>
                <w:rFonts w:ascii="Arial" w:eastAsia="Arial" w:hAnsi="Arial" w:cs="Arial"/>
              </w:rPr>
              <w:t xml:space="preserve">Co-Orientador: </w:t>
            </w:r>
          </w:p>
          <w:p w:rsidR="009F6664" w:rsidRDefault="003A249D">
            <w:pPr>
              <w:jc w:val="both"/>
              <w:rPr>
                <w:rFonts w:ascii="Arial" w:eastAsia="Arial" w:hAnsi="Arial" w:cs="Arial"/>
              </w:rPr>
            </w:pPr>
            <w:del w:id="6" w:author="Teste" w:date="2017-07-13T18:46:00Z">
              <w:r w:rsidDel="00EE0762">
                <w:rPr>
                  <w:rFonts w:ascii="Arial" w:eastAsia="Arial" w:hAnsi="Arial" w:cs="Arial"/>
                </w:rPr>
                <w:delText xml:space="preserve">Ricardo Jardel Nunes da Silveira </w:delText>
              </w:r>
            </w:del>
          </w:p>
        </w:tc>
      </w:tr>
    </w:tbl>
    <w:p w:rsidR="009F6664" w:rsidRDefault="009F6664">
      <w:pPr>
        <w:jc w:val="both"/>
        <w:rPr>
          <w:sz w:val="24"/>
          <w:szCs w:val="24"/>
        </w:rPr>
      </w:pPr>
    </w:p>
    <w:p w:rsidR="009F6664" w:rsidRDefault="003A249D">
      <w:pPr>
        <w:jc w:val="both"/>
        <w:rPr>
          <w:rFonts w:ascii="Arial" w:eastAsia="Arial" w:hAnsi="Arial" w:cs="Arial"/>
        </w:rPr>
      </w:pPr>
      <w:r>
        <w:rPr>
          <w:rFonts w:ascii="Arial" w:eastAsia="Arial" w:hAnsi="Arial" w:cs="Arial"/>
          <w:b/>
        </w:rPr>
        <w:t>II. Objetivo</w:t>
      </w:r>
    </w:p>
    <w:tbl>
      <w:tblPr>
        <w:tblStyle w:val="a1"/>
        <w:tblW w:w="9698" w:type="dxa"/>
        <w:tblInd w:w="-108" w:type="dxa"/>
        <w:tblLayout w:type="fixed"/>
        <w:tblLook w:val="0000" w:firstRow="0" w:lastRow="0" w:firstColumn="0" w:lastColumn="0" w:noHBand="0" w:noVBand="0"/>
      </w:tblPr>
      <w:tblGrid>
        <w:gridCol w:w="9698"/>
      </w:tblGrid>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Del="00EE0762" w:rsidRDefault="003A249D">
            <w:pPr>
              <w:jc w:val="both"/>
              <w:rPr>
                <w:del w:id="7" w:author="Teste" w:date="2017-07-13T18:46:00Z"/>
                <w:rFonts w:ascii="Arial" w:eastAsia="Arial" w:hAnsi="Arial" w:cs="Arial"/>
                <w:b/>
              </w:rPr>
            </w:pPr>
            <w:r>
              <w:rPr>
                <w:rFonts w:ascii="Arial" w:eastAsia="Arial" w:hAnsi="Arial" w:cs="Arial"/>
              </w:rPr>
              <w:t>Este projeto objetiva</w:t>
            </w:r>
            <w:ins w:id="8" w:author="Teste" w:date="2017-07-13T18:46:00Z">
              <w:r w:rsidR="00EE0762">
                <w:rPr>
                  <w:rFonts w:ascii="Arial" w:eastAsia="Arial" w:hAnsi="Arial" w:cs="Arial"/>
                </w:rPr>
                <w:t xml:space="preserve"> </w:t>
              </w:r>
            </w:ins>
            <w:del w:id="9" w:author="Teste" w:date="2017-07-13T18:46:00Z">
              <w:r w:rsidDel="00EE0762">
                <w:rPr>
                  <w:rFonts w:ascii="Arial" w:eastAsia="Arial" w:hAnsi="Arial" w:cs="Arial"/>
                </w:rPr>
                <w:delText>.</w:delText>
              </w:r>
              <w:r w:rsidDel="00EE0762">
                <w:rPr>
                  <w:rFonts w:ascii="Arial" w:eastAsia="Arial" w:hAnsi="Arial" w:cs="Arial"/>
                </w:rPr>
                <w:delText>.</w:delText>
              </w:r>
              <w:r w:rsidDel="00EE0762">
                <w:rPr>
                  <w:rFonts w:ascii="Arial" w:eastAsia="Arial" w:hAnsi="Arial" w:cs="Arial"/>
                </w:rPr>
                <w:delText>.</w:delText>
              </w:r>
            </w:del>
          </w:p>
          <w:p w:rsidR="009F6664" w:rsidRDefault="003A249D" w:rsidP="00EE0762">
            <w:pPr>
              <w:jc w:val="both"/>
              <w:rPr>
                <w:rFonts w:ascii="Arial" w:eastAsia="Arial" w:hAnsi="Arial" w:cs="Arial"/>
              </w:rPr>
            </w:pPr>
            <w:del w:id="10" w:author="Teste" w:date="2017-07-13T18:46:00Z">
              <w:r w:rsidDel="00EE0762">
                <w:rPr>
                  <w:rFonts w:ascii="Arial" w:eastAsia="Arial" w:hAnsi="Arial" w:cs="Arial"/>
                </w:rPr>
                <w:delText>R</w:delText>
              </w:r>
            </w:del>
            <w:ins w:id="11" w:author="Teste" w:date="2017-07-13T18:47:00Z">
              <w:r w:rsidR="00EE0762">
                <w:rPr>
                  <w:rFonts w:ascii="Arial" w:eastAsia="Arial" w:hAnsi="Arial" w:cs="Arial"/>
                </w:rPr>
                <w:t>r</w:t>
              </w:r>
            </w:ins>
            <w:r>
              <w:rPr>
                <w:rFonts w:ascii="Arial" w:eastAsia="Arial" w:hAnsi="Arial" w:cs="Arial"/>
              </w:rPr>
              <w:t xml:space="preserve">ealizar um estudo conceitual </w:t>
            </w:r>
            <w:ins w:id="12" w:author="Teste" w:date="2017-07-13T18:47:00Z">
              <w:r w:rsidR="00EE0762">
                <w:rPr>
                  <w:rFonts w:ascii="Arial" w:eastAsia="Arial" w:hAnsi="Arial" w:cs="Arial"/>
                </w:rPr>
                <w:t xml:space="preserve">e também prático </w:t>
              </w:r>
            </w:ins>
            <w:r>
              <w:rPr>
                <w:rFonts w:ascii="Arial" w:eastAsia="Arial" w:hAnsi="Arial" w:cs="Arial"/>
              </w:rPr>
              <w:t>d</w:t>
            </w:r>
            <w:ins w:id="13" w:author="Teste" w:date="2017-07-13T18:48:00Z">
              <w:r w:rsidR="00EE0762">
                <w:rPr>
                  <w:rFonts w:ascii="Arial" w:eastAsia="Arial" w:hAnsi="Arial" w:cs="Arial"/>
                </w:rPr>
                <w:t>e</w:t>
              </w:r>
            </w:ins>
            <w:del w:id="14" w:author="Teste" w:date="2017-07-13T18:47:00Z">
              <w:r w:rsidDel="00EE0762">
                <w:rPr>
                  <w:rFonts w:ascii="Arial" w:eastAsia="Arial" w:hAnsi="Arial" w:cs="Arial"/>
                </w:rPr>
                <w:delText>e</w:delText>
              </w:r>
            </w:del>
            <w:r>
              <w:rPr>
                <w:rFonts w:ascii="Arial" w:eastAsia="Arial" w:hAnsi="Arial" w:cs="Arial"/>
              </w:rPr>
              <w:t xml:space="preserve"> </w:t>
            </w:r>
            <w:ins w:id="15" w:author="Teste" w:date="2017-07-13T18:48:00Z">
              <w:r w:rsidR="00EE0762">
                <w:rPr>
                  <w:rFonts w:ascii="Arial" w:eastAsia="Arial" w:hAnsi="Arial" w:cs="Arial"/>
                </w:rPr>
                <w:t xml:space="preserve">um método específico de </w:t>
              </w:r>
            </w:ins>
            <w:r>
              <w:rPr>
                <w:rFonts w:ascii="Arial" w:eastAsia="Arial" w:hAnsi="Arial" w:cs="Arial"/>
              </w:rPr>
              <w:t xml:space="preserve">detecção </w:t>
            </w:r>
            <w:ins w:id="16" w:author="Teste" w:date="2017-07-13T18:49:00Z">
              <w:r w:rsidR="00EE0762">
                <w:rPr>
                  <w:rFonts w:ascii="Arial" w:eastAsia="Arial" w:hAnsi="Arial" w:cs="Arial"/>
                </w:rPr>
                <w:t xml:space="preserve">em tempo real </w:t>
              </w:r>
            </w:ins>
            <w:r>
              <w:rPr>
                <w:rFonts w:ascii="Arial" w:eastAsia="Arial" w:hAnsi="Arial" w:cs="Arial"/>
              </w:rPr>
              <w:t>de ataques do tipo DDoS</w:t>
            </w:r>
            <w:del w:id="17" w:author="Teste" w:date="2017-07-13T18:49:00Z">
              <w:r w:rsidDel="00EE0762">
                <w:rPr>
                  <w:rFonts w:ascii="Arial" w:eastAsia="Arial" w:hAnsi="Arial" w:cs="Arial"/>
                </w:rPr>
                <w:delText xml:space="preserve"> em tempo real</w:delText>
              </w:r>
            </w:del>
            <w:r>
              <w:rPr>
                <w:rFonts w:ascii="Arial" w:eastAsia="Arial" w:hAnsi="Arial" w:cs="Arial"/>
              </w:rPr>
              <w:t xml:space="preserve">, </w:t>
            </w:r>
            <w:del w:id="18" w:author="Teste" w:date="2017-07-13T18:48:00Z">
              <w:r w:rsidDel="00EE0762">
                <w:rPr>
                  <w:rFonts w:ascii="Arial" w:eastAsia="Arial" w:hAnsi="Arial" w:cs="Arial"/>
                </w:rPr>
                <w:delText xml:space="preserve">com uma nova variável de correlação e </w:delText>
              </w:r>
            </w:del>
            <w:ins w:id="19" w:author="Teste" w:date="2017-07-13T18:48:00Z">
              <w:r w:rsidR="00EE0762">
                <w:rPr>
                  <w:rFonts w:ascii="Arial" w:eastAsia="Arial" w:hAnsi="Arial" w:cs="Arial"/>
                </w:rPr>
                <w:t xml:space="preserve">bem como </w:t>
              </w:r>
            </w:ins>
            <w:r>
              <w:rPr>
                <w:rFonts w:ascii="Arial" w:eastAsia="Arial" w:hAnsi="Arial" w:cs="Arial"/>
              </w:rPr>
              <w:t xml:space="preserve">avaliar o rendimento desse método mediante a outras análises já existentes. </w:t>
            </w:r>
            <w:ins w:id="20" w:author="Teste" w:date="2017-07-13T18:49:00Z">
              <w:r w:rsidR="00EE0762">
                <w:rPr>
                  <w:rFonts w:ascii="Arial" w:eastAsia="Arial" w:hAnsi="Arial" w:cs="Arial"/>
                </w:rPr>
                <w:t xml:space="preserve">O referido método </w:t>
              </w:r>
            </w:ins>
            <w:ins w:id="21" w:author="Teste" w:date="2017-07-13T18:50:00Z">
              <w:r w:rsidR="00EE0762">
                <w:rPr>
                  <w:rFonts w:ascii="Arial" w:eastAsia="Arial" w:hAnsi="Arial" w:cs="Arial"/>
                </w:rPr>
                <w:t xml:space="preserve">foi concebido para ser implementado </w:t>
              </w:r>
            </w:ins>
            <w:ins w:id="22" w:author="Teste" w:date="2017-07-13T18:51:00Z">
              <w:r w:rsidR="00EE0762">
                <w:rPr>
                  <w:rFonts w:ascii="Arial" w:eastAsia="Arial" w:hAnsi="Arial" w:cs="Arial"/>
                </w:rPr>
                <w:t xml:space="preserve">de maneira híbrida, parte </w:t>
              </w:r>
            </w:ins>
            <w:ins w:id="23" w:author="Teste" w:date="2017-07-13T18:50:00Z">
              <w:r w:rsidR="00EE0762">
                <w:rPr>
                  <w:rFonts w:ascii="Arial" w:eastAsia="Arial" w:hAnsi="Arial" w:cs="Arial"/>
                </w:rPr>
                <w:t xml:space="preserve">em </w:t>
              </w:r>
            </w:ins>
            <w:ins w:id="24" w:author="Teste" w:date="2017-07-13T18:51:00Z">
              <w:r w:rsidR="00EE0762">
                <w:rPr>
                  <w:rFonts w:ascii="Arial" w:eastAsia="Arial" w:hAnsi="Arial" w:cs="Arial"/>
                </w:rPr>
                <w:t>soft</w:t>
              </w:r>
            </w:ins>
            <w:ins w:id="25" w:author="Teste" w:date="2017-07-13T18:50:00Z">
              <w:r w:rsidR="00EE0762">
                <w:rPr>
                  <w:rFonts w:ascii="Arial" w:eastAsia="Arial" w:hAnsi="Arial" w:cs="Arial"/>
                </w:rPr>
                <w:t xml:space="preserve">ware e </w:t>
              </w:r>
            </w:ins>
            <w:ins w:id="26" w:author="Teste" w:date="2017-07-13T18:51:00Z">
              <w:r w:rsidR="00EE0762">
                <w:rPr>
                  <w:rFonts w:ascii="Arial" w:eastAsia="Arial" w:hAnsi="Arial" w:cs="Arial"/>
                </w:rPr>
                <w:t>parte em hard</w:t>
              </w:r>
            </w:ins>
            <w:ins w:id="27" w:author="Teste" w:date="2017-07-13T18:50:00Z">
              <w:r w:rsidR="00EE0762">
                <w:rPr>
                  <w:rFonts w:ascii="Arial" w:eastAsia="Arial" w:hAnsi="Arial" w:cs="Arial"/>
                </w:rPr>
                <w:t>ware</w:t>
              </w:r>
            </w:ins>
            <w:ins w:id="28" w:author="Teste" w:date="2017-07-13T18:49:00Z">
              <w:r w:rsidR="00EE0762">
                <w:rPr>
                  <w:rFonts w:ascii="Arial" w:eastAsia="Arial" w:hAnsi="Arial" w:cs="Arial"/>
                </w:rPr>
                <w:t xml:space="preserve">, exigindo portanto o desenvolvimento de </w:t>
              </w:r>
            </w:ins>
            <w:del w:id="29" w:author="Teste" w:date="2017-07-13T18:50:00Z">
              <w:r w:rsidDel="00EE0762">
                <w:rPr>
                  <w:rFonts w:ascii="Arial" w:eastAsia="Arial" w:hAnsi="Arial" w:cs="Arial"/>
                </w:rPr>
                <w:delText xml:space="preserve">Implementar </w:delText>
              </w:r>
            </w:del>
            <w:r>
              <w:rPr>
                <w:rFonts w:ascii="Arial" w:eastAsia="Arial" w:hAnsi="Arial" w:cs="Arial"/>
              </w:rPr>
              <w:t>um  IP soft core</w:t>
            </w:r>
            <w:del w:id="30" w:author="Teste" w:date="2017-07-13T18:52:00Z">
              <w:r w:rsidDel="00EE0762">
                <w:rPr>
                  <w:rFonts w:ascii="Arial" w:eastAsia="Arial" w:hAnsi="Arial" w:cs="Arial"/>
                </w:rPr>
                <w:delText xml:space="preserve"> afim de mostrar a eficácia desse</w:delText>
              </w:r>
              <w:r w:rsidDel="00EE0762">
                <w:rPr>
                  <w:rFonts w:ascii="Arial" w:eastAsia="Arial" w:hAnsi="Arial" w:cs="Arial"/>
                </w:rPr>
                <w:delText xml:space="preserve"> método, utilizando uma solução baseada em hardware e software.</w:delText>
              </w:r>
            </w:del>
            <w:ins w:id="31" w:author="Teste" w:date="2017-07-13T18:52:00Z">
              <w:r w:rsidR="00EE0762">
                <w:rPr>
                  <w:rFonts w:ascii="Arial" w:eastAsia="Arial" w:hAnsi="Arial" w:cs="Arial"/>
                </w:rPr>
                <w:t>.</w:t>
              </w:r>
            </w:ins>
          </w:p>
        </w:tc>
      </w:tr>
    </w:tbl>
    <w:p w:rsidR="009F6664" w:rsidRDefault="009F6664">
      <w:pPr>
        <w:jc w:val="both"/>
        <w:rPr>
          <w:sz w:val="24"/>
          <w:szCs w:val="24"/>
        </w:rPr>
      </w:pPr>
    </w:p>
    <w:p w:rsidR="009F6664" w:rsidRDefault="003A249D">
      <w:pPr>
        <w:jc w:val="both"/>
        <w:rPr>
          <w:sz w:val="24"/>
          <w:szCs w:val="24"/>
        </w:rPr>
      </w:pPr>
      <w:r>
        <w:rPr>
          <w:rFonts w:ascii="Arial" w:eastAsia="Arial" w:hAnsi="Arial" w:cs="Arial"/>
          <w:b/>
        </w:rPr>
        <w:t>III. Descrição*</w:t>
      </w:r>
    </w:p>
    <w:tbl>
      <w:tblPr>
        <w:tblStyle w:val="a2"/>
        <w:tblW w:w="9698" w:type="dxa"/>
        <w:tblInd w:w="-108" w:type="dxa"/>
        <w:tblLayout w:type="fixed"/>
        <w:tblLook w:val="0000" w:firstRow="0" w:lastRow="0" w:firstColumn="0" w:lastColumn="0" w:noHBand="0" w:noVBand="0"/>
      </w:tblPr>
      <w:tblGrid>
        <w:gridCol w:w="9698"/>
      </w:tblGrid>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RDefault="003A249D" w:rsidP="00EE0762">
            <w:pPr>
              <w:spacing w:line="276" w:lineRule="auto"/>
              <w:jc w:val="both"/>
              <w:rPr>
                <w:rFonts w:ascii="Arial" w:eastAsia="Arial" w:hAnsi="Arial" w:cs="Arial"/>
              </w:rPr>
              <w:pPrChange w:id="32" w:author="Teste" w:date="2017-07-13T18:52:00Z">
                <w:pPr>
                  <w:spacing w:line="276" w:lineRule="auto"/>
                </w:pPr>
              </w:pPrChange>
            </w:pPr>
            <w:r>
              <w:rPr>
                <w:rFonts w:ascii="Arial" w:eastAsia="Arial" w:hAnsi="Arial" w:cs="Arial"/>
              </w:rPr>
              <w:t>O ataque do tipo DoS (Denial Of Service, em inglês),  também conhecido como ataque de negação de serviço, é uma tentativa de fazer com que aconteça uma sobrecarga em um servi</w:t>
            </w:r>
            <w:r>
              <w:rPr>
                <w:rFonts w:ascii="Arial" w:eastAsia="Arial" w:hAnsi="Arial" w:cs="Arial"/>
              </w:rPr>
              <w:t>dor ou computador comum para que recursos do sistema fiquem indisponíveis para seus utilizadores. Esses ataques se tornam cada vez mais comuns, principalmente pelo surgimento de ataques do tipo DDoS(um tipo de ataque DoS de grandes dimensões), por isso, va</w:t>
            </w:r>
            <w:r>
              <w:rPr>
                <w:rFonts w:ascii="Arial" w:eastAsia="Arial" w:hAnsi="Arial" w:cs="Arial"/>
              </w:rPr>
              <w:t xml:space="preserve">le ressaltar a importância da detecção desse tipo de ataques. Tendo como principal objetivo detecção de ataques DDoS em tempo real, foi escolhido uma solução de detecção em hardware, pois </w:t>
            </w:r>
            <w:r>
              <w:rPr>
                <w:rFonts w:ascii="Arial" w:eastAsia="Arial" w:hAnsi="Arial" w:cs="Arial"/>
                <w:highlight w:val="white"/>
              </w:rPr>
              <w:t>soluções baseadas em software são ineficientes para aplicações de te</w:t>
            </w:r>
            <w:r>
              <w:rPr>
                <w:rFonts w:ascii="Arial" w:eastAsia="Arial" w:hAnsi="Arial" w:cs="Arial"/>
                <w:highlight w:val="white"/>
              </w:rPr>
              <w:t xml:space="preserve">mpo real, uma vez que </w:t>
            </w:r>
            <w:ins w:id="33" w:author="Teste" w:date="2017-07-13T18:55:00Z">
              <w:r w:rsidR="002E4E10">
                <w:rPr>
                  <w:rFonts w:ascii="Arial" w:eastAsia="Arial" w:hAnsi="Arial" w:cs="Arial"/>
                  <w:highlight w:val="white"/>
                </w:rPr>
                <w:t>essas</w:t>
              </w:r>
            </w:ins>
            <w:del w:id="34" w:author="Teste" w:date="2017-07-13T18:55:00Z">
              <w:r w:rsidDel="002E4E10">
                <w:rPr>
                  <w:rFonts w:ascii="Arial" w:eastAsia="Arial" w:hAnsi="Arial" w:cs="Arial"/>
                  <w:highlight w:val="white"/>
                </w:rPr>
                <w:delText>e</w:delText>
              </w:r>
              <w:r w:rsidDel="002E4E10">
                <w:rPr>
                  <w:rFonts w:ascii="Arial" w:eastAsia="Arial" w:hAnsi="Arial" w:cs="Arial"/>
                  <w:highlight w:val="white"/>
                </w:rPr>
                <w:delText>l</w:delText>
              </w:r>
              <w:r w:rsidDel="002E4E10">
                <w:rPr>
                  <w:rFonts w:ascii="Arial" w:eastAsia="Arial" w:hAnsi="Arial" w:cs="Arial"/>
                  <w:highlight w:val="white"/>
                </w:rPr>
                <w:delText>e</w:delText>
              </w:r>
              <w:r w:rsidDel="002E4E10">
                <w:rPr>
                  <w:rFonts w:ascii="Arial" w:eastAsia="Arial" w:hAnsi="Arial" w:cs="Arial"/>
                  <w:highlight w:val="white"/>
                </w:rPr>
                <w:delText>s</w:delText>
              </w:r>
            </w:del>
            <w:r>
              <w:rPr>
                <w:rFonts w:ascii="Arial" w:eastAsia="Arial" w:hAnsi="Arial" w:cs="Arial"/>
                <w:highlight w:val="white"/>
              </w:rPr>
              <w:t xml:space="preserve"> exigem grande quantidade de ciclos de CPU, utilizados em todo o software. Uma arquitetura de hardware dedicada para o módulo de detecção de ataque DDoS é considerada para implementação em FPGAs. Os recentes dispositivos FPGA ofer</w:t>
            </w:r>
            <w:r>
              <w:rPr>
                <w:rFonts w:ascii="Arial" w:eastAsia="Arial" w:hAnsi="Arial" w:cs="Arial"/>
                <w:highlight w:val="white"/>
              </w:rPr>
              <w:t>ecem alto desempenho e estão aptos a receber lógicas grandes e complexas. Além disso, os FPGAs oferecem adaptabilidade dinâmica, que é importante para aplicações que requerem mudanças freqüentes em suas configurações, como a detecção de ataques DDoS que ev</w:t>
            </w:r>
            <w:r>
              <w:rPr>
                <w:rFonts w:ascii="Arial" w:eastAsia="Arial" w:hAnsi="Arial" w:cs="Arial"/>
                <w:highlight w:val="white"/>
              </w:rPr>
              <w:t xml:space="preserve">oluem com freqüência. No trabalho será utilizado, uma solução híbrida para detecção de ataques, para a implementação da  variável de correlação proposta. Por isso, os módulos do pré-processador e do gerenciador de segurança são implementados separadamente </w:t>
            </w:r>
            <w:r>
              <w:rPr>
                <w:rFonts w:ascii="Arial" w:eastAsia="Arial" w:hAnsi="Arial" w:cs="Arial"/>
                <w:highlight w:val="white"/>
              </w:rPr>
              <w:t xml:space="preserve">usando software. As máquinas que implementam esses módulos e o FPGA podem </w:t>
            </w:r>
            <w:ins w:id="35" w:author="Teste" w:date="2017-07-13T18:56:00Z">
              <w:r w:rsidR="002E4E10">
                <w:rPr>
                  <w:rFonts w:ascii="Arial" w:eastAsia="Arial" w:hAnsi="Arial" w:cs="Arial"/>
                  <w:highlight w:val="white"/>
                </w:rPr>
                <w:t xml:space="preserve">se </w:t>
              </w:r>
            </w:ins>
            <w:r>
              <w:rPr>
                <w:rFonts w:ascii="Arial" w:eastAsia="Arial" w:hAnsi="Arial" w:cs="Arial"/>
                <w:highlight w:val="white"/>
              </w:rPr>
              <w:t>comunicar usando as interfaces de E</w:t>
            </w:r>
            <w:del w:id="36" w:author="Teste" w:date="2017-07-13T18:54:00Z">
              <w:r w:rsidDel="002E4E10">
                <w:rPr>
                  <w:rFonts w:ascii="Arial" w:eastAsia="Arial" w:hAnsi="Arial" w:cs="Arial"/>
                  <w:highlight w:val="white"/>
                </w:rPr>
                <w:delText xml:space="preserve"> </w:delText>
              </w:r>
            </w:del>
            <w:r>
              <w:rPr>
                <w:rFonts w:ascii="Arial" w:eastAsia="Arial" w:hAnsi="Arial" w:cs="Arial"/>
                <w:highlight w:val="white"/>
              </w:rPr>
              <w:t>/</w:t>
            </w:r>
            <w:del w:id="37" w:author="Teste" w:date="2017-07-13T18:54:00Z">
              <w:r w:rsidDel="002E4E10">
                <w:rPr>
                  <w:rFonts w:ascii="Arial" w:eastAsia="Arial" w:hAnsi="Arial" w:cs="Arial"/>
                  <w:highlight w:val="white"/>
                </w:rPr>
                <w:delText xml:space="preserve"> </w:delText>
              </w:r>
            </w:del>
            <w:r>
              <w:rPr>
                <w:rFonts w:ascii="Arial" w:eastAsia="Arial" w:hAnsi="Arial" w:cs="Arial"/>
                <w:highlight w:val="white"/>
              </w:rPr>
              <w:t>S de alta velocidade suportadas pelos FPGAs modernos, como PC</w:t>
            </w:r>
            <w:ins w:id="38" w:author="Teste" w:date="2017-07-13T18:56:00Z">
              <w:r w:rsidR="002E4E10">
                <w:rPr>
                  <w:rFonts w:ascii="Arial" w:eastAsia="Arial" w:hAnsi="Arial" w:cs="Arial"/>
                  <w:highlight w:val="white"/>
                </w:rPr>
                <w:t>e</w:t>
              </w:r>
            </w:ins>
            <w:r>
              <w:rPr>
                <w:rFonts w:ascii="Arial" w:eastAsia="Arial" w:hAnsi="Arial" w:cs="Arial"/>
                <w:highlight w:val="white"/>
              </w:rPr>
              <w:t xml:space="preserve">I e </w:t>
            </w:r>
            <w:ins w:id="39" w:author="Teste" w:date="2017-07-13T18:56:00Z">
              <w:r w:rsidR="002E4E10">
                <w:rPr>
                  <w:rFonts w:ascii="Arial" w:eastAsia="Arial" w:hAnsi="Arial" w:cs="Arial"/>
                  <w:highlight w:val="white"/>
                </w:rPr>
                <w:t xml:space="preserve">Gigabit </w:t>
              </w:r>
            </w:ins>
            <w:r>
              <w:rPr>
                <w:rFonts w:ascii="Arial" w:eastAsia="Arial" w:hAnsi="Arial" w:cs="Arial"/>
                <w:highlight w:val="white"/>
              </w:rPr>
              <w:t>Ethernet. O módulo de detecção de ataque recebe a instância de tráfego do módul</w:t>
            </w:r>
            <w:r>
              <w:rPr>
                <w:rFonts w:ascii="Arial" w:eastAsia="Arial" w:hAnsi="Arial" w:cs="Arial"/>
                <w:highlight w:val="white"/>
              </w:rPr>
              <w:t>o pré-processador. Além disso, ele recebe o perfil normal e um valor limiar do banco de dados do perfil criado pelo gerenciador de segurança. Cada uma das instâncias de tráfego e o perfil normal são vetores que consistem em três recursos de tráfego. O módu</w:t>
            </w:r>
            <w:r>
              <w:rPr>
                <w:rFonts w:ascii="Arial" w:eastAsia="Arial" w:hAnsi="Arial" w:cs="Arial"/>
                <w:highlight w:val="white"/>
              </w:rPr>
              <w:t xml:space="preserve">lo de detecção de ataque calcula primeiro o NaHiD VERC (variável de </w:t>
            </w:r>
            <w:r>
              <w:rPr>
                <w:rFonts w:ascii="Arial" w:eastAsia="Arial" w:hAnsi="Arial" w:cs="Arial"/>
                <w:highlight w:val="white"/>
              </w:rPr>
              <w:lastRenderedPageBreak/>
              <w:t>correlação) entre a instância de tráfego de entrada e o perfil normal. O valor de correlação calculado é comparado com o limite para classificar a ocorrência de tráfego recebido como ataqu</w:t>
            </w:r>
            <w:r>
              <w:rPr>
                <w:rFonts w:ascii="Arial" w:eastAsia="Arial" w:hAnsi="Arial" w:cs="Arial"/>
                <w:highlight w:val="white"/>
              </w:rPr>
              <w:t xml:space="preserve">e ou normal. O resultado da classificação é armazenado no banco de dados Log para análise off-line pelo gerenciador de segurança. Além disso, um alarme é gerado no caso de a instância ser classificada como um ataque. </w:t>
            </w:r>
            <w:del w:id="40" w:author="Teste" w:date="2017-07-13T18:57:00Z">
              <w:r w:rsidDel="002E4E10">
                <w:rPr>
                  <w:rFonts w:ascii="Arial" w:eastAsia="Arial" w:hAnsi="Arial" w:cs="Arial"/>
                  <w:highlight w:val="white"/>
                </w:rPr>
                <w:delText xml:space="preserve">A </w:delText>
              </w:r>
            </w:del>
            <w:ins w:id="41" w:author="Teste" w:date="2017-07-13T18:57:00Z">
              <w:r w:rsidR="002E4E10">
                <w:rPr>
                  <w:rFonts w:ascii="Arial" w:eastAsia="Arial" w:hAnsi="Arial" w:cs="Arial"/>
                  <w:highlight w:val="white"/>
                </w:rPr>
                <w:t>Em</w:t>
              </w:r>
              <w:r w:rsidR="002E4E10">
                <w:rPr>
                  <w:rFonts w:ascii="Arial" w:eastAsia="Arial" w:hAnsi="Arial" w:cs="Arial"/>
                  <w:highlight w:val="white"/>
                </w:rPr>
                <w:t xml:space="preserve"> </w:t>
              </w:r>
            </w:ins>
            <w:r>
              <w:rPr>
                <w:rFonts w:ascii="Arial" w:eastAsia="Arial" w:hAnsi="Arial" w:cs="Arial"/>
                <w:highlight w:val="white"/>
              </w:rPr>
              <w:t>nível de arquitetura, para separar co</w:t>
            </w:r>
            <w:r>
              <w:rPr>
                <w:rFonts w:ascii="Arial" w:eastAsia="Arial" w:hAnsi="Arial" w:cs="Arial"/>
                <w:highlight w:val="white"/>
              </w:rPr>
              <w:t>ntrole e computação, a unidade de controle e o datapath são desenvolvidos separadamente. No entanto, eles são tão intrinsecamente dependentes. O datapath consiste nos operadores para</w:t>
            </w:r>
            <w:ins w:id="42" w:author="Teste" w:date="2017-07-13T18:57:00Z">
              <w:r w:rsidR="002E4E10">
                <w:rPr>
                  <w:rFonts w:ascii="Arial" w:eastAsia="Arial" w:hAnsi="Arial" w:cs="Arial"/>
                  <w:highlight w:val="white"/>
                </w:rPr>
                <w:t xml:space="preserve"> os</w:t>
              </w:r>
            </w:ins>
            <w:del w:id="43" w:author="Teste" w:date="2017-07-13T18:57:00Z">
              <w:r w:rsidDel="002E4E10">
                <w:rPr>
                  <w:rFonts w:ascii="Arial" w:eastAsia="Arial" w:hAnsi="Arial" w:cs="Arial"/>
                  <w:highlight w:val="white"/>
                </w:rPr>
                <w:delText xml:space="preserve"> </w:delText>
              </w:r>
              <w:r w:rsidDel="002E4E10">
                <w:rPr>
                  <w:rFonts w:ascii="Arial" w:eastAsia="Arial" w:hAnsi="Arial" w:cs="Arial"/>
                  <w:highlight w:val="white"/>
                </w:rPr>
                <w:delText>a</w:delText>
              </w:r>
              <w:r w:rsidDel="002E4E10">
                <w:rPr>
                  <w:rFonts w:ascii="Arial" w:eastAsia="Arial" w:hAnsi="Arial" w:cs="Arial"/>
                  <w:highlight w:val="white"/>
                </w:rPr>
                <w:delText xml:space="preserve"> </w:delText>
              </w:r>
            </w:del>
            <w:r>
              <w:rPr>
                <w:rFonts w:ascii="Arial" w:eastAsia="Arial" w:hAnsi="Arial" w:cs="Arial"/>
                <w:highlight w:val="white"/>
              </w:rPr>
              <w:t>cálculos</w:t>
            </w:r>
            <w:ins w:id="44" w:author="Teste" w:date="2017-07-13T18:58:00Z">
              <w:r w:rsidR="002E4E10">
                <w:rPr>
                  <w:rFonts w:ascii="Arial" w:eastAsia="Arial" w:hAnsi="Arial" w:cs="Arial"/>
                  <w:highlight w:val="white"/>
                </w:rPr>
                <w:t>,</w:t>
              </w:r>
            </w:ins>
            <w:r>
              <w:rPr>
                <w:rFonts w:ascii="Arial" w:eastAsia="Arial" w:hAnsi="Arial" w:cs="Arial"/>
                <w:highlight w:val="white"/>
              </w:rPr>
              <w:t xml:space="preserve"> e os registros para armazenar as entradas e os resultados da c</w:t>
            </w:r>
            <w:r>
              <w:rPr>
                <w:rFonts w:ascii="Arial" w:eastAsia="Arial" w:hAnsi="Arial" w:cs="Arial"/>
                <w:highlight w:val="white"/>
              </w:rPr>
              <w:t>omputação intermediária. A unidade de controle envia os sinais de seleção do multiplexador usados ​​pelas operações e os registros para selecionar a entrada. Eles são as principais partes do módulo da FPGA para a detecção, porém existem outros elementos qu</w:t>
            </w:r>
            <w:r>
              <w:rPr>
                <w:rFonts w:ascii="Arial" w:eastAsia="Arial" w:hAnsi="Arial" w:cs="Arial"/>
                <w:highlight w:val="white"/>
              </w:rPr>
              <w:t xml:space="preserve">e vão ser de suma importância para realizar operações complexas e necessárias. </w:t>
            </w:r>
          </w:p>
          <w:p w:rsidR="009F6664" w:rsidRDefault="009F6664">
            <w:pPr>
              <w:jc w:val="both"/>
              <w:rPr>
                <w:rFonts w:ascii="Arial" w:eastAsia="Arial" w:hAnsi="Arial" w:cs="Arial"/>
                <w:u w:val="single"/>
              </w:rPr>
            </w:pPr>
          </w:p>
        </w:tc>
      </w:tr>
    </w:tbl>
    <w:p w:rsidR="009F6664" w:rsidRDefault="009F6664">
      <w:pPr>
        <w:jc w:val="both"/>
        <w:rPr>
          <w:sz w:val="24"/>
          <w:szCs w:val="24"/>
        </w:rPr>
      </w:pPr>
    </w:p>
    <w:p w:rsidR="009F6664" w:rsidRDefault="003A249D">
      <w:pPr>
        <w:jc w:val="both"/>
        <w:rPr>
          <w:sz w:val="24"/>
          <w:szCs w:val="24"/>
        </w:rPr>
      </w:pPr>
      <w:r>
        <w:rPr>
          <w:rFonts w:ascii="Arial" w:eastAsia="Arial" w:hAnsi="Arial" w:cs="Arial"/>
          <w:b/>
        </w:rPr>
        <w:t>IV. Metodologia*</w:t>
      </w:r>
    </w:p>
    <w:tbl>
      <w:tblPr>
        <w:tblStyle w:val="a3"/>
        <w:tblW w:w="9698" w:type="dxa"/>
        <w:tblInd w:w="-108" w:type="dxa"/>
        <w:tblLayout w:type="fixed"/>
        <w:tblLook w:val="0000" w:firstRow="0" w:lastRow="0" w:firstColumn="0" w:lastColumn="0" w:noHBand="0" w:noVBand="0"/>
      </w:tblPr>
      <w:tblGrid>
        <w:gridCol w:w="9698"/>
      </w:tblGrid>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RDefault="009F6664">
            <w:pPr>
              <w:jc w:val="both"/>
              <w:rPr>
                <w:sz w:val="24"/>
                <w:szCs w:val="24"/>
              </w:rPr>
            </w:pPr>
          </w:p>
          <w:p w:rsidR="009F6664" w:rsidRDefault="003A249D">
            <w:pPr>
              <w:jc w:val="both"/>
              <w:rPr>
                <w:rFonts w:ascii="Arial" w:eastAsia="Arial" w:hAnsi="Arial" w:cs="Arial"/>
              </w:rPr>
            </w:pPr>
            <w:r>
              <w:rPr>
                <w:rFonts w:ascii="Arial" w:eastAsia="Arial" w:hAnsi="Arial" w:cs="Arial"/>
              </w:rPr>
              <w:t xml:space="preserve">A metodologia deste projeto engloba os seguintes passos: i) Revisão </w:t>
            </w:r>
            <w:ins w:id="45" w:author="Teste" w:date="2017-07-13T18:58:00Z">
              <w:r w:rsidR="002E4E10">
                <w:rPr>
                  <w:rFonts w:ascii="Arial" w:eastAsia="Arial" w:hAnsi="Arial" w:cs="Arial"/>
                </w:rPr>
                <w:t>bibliográfica</w:t>
              </w:r>
            </w:ins>
            <w:del w:id="46" w:author="Teste" w:date="2017-07-13T18:58:00Z">
              <w:r w:rsidDel="002E4E10">
                <w:rPr>
                  <w:rFonts w:ascii="Arial" w:eastAsia="Arial" w:hAnsi="Arial" w:cs="Arial"/>
                </w:rPr>
                <w:delText xml:space="preserve">bilbiogŕafica </w:delText>
              </w:r>
            </w:del>
            <w:r>
              <w:rPr>
                <w:rFonts w:ascii="Arial" w:eastAsia="Arial" w:hAnsi="Arial" w:cs="Arial"/>
              </w:rPr>
              <w:t>ii) Realização de experimentos em software iii) Realização de experimento</w:t>
            </w:r>
            <w:r>
              <w:rPr>
                <w:rFonts w:ascii="Arial" w:eastAsia="Arial" w:hAnsi="Arial" w:cs="Arial"/>
              </w:rPr>
              <w:t>s e hardware ( utilizando FPGA) iv) Estudo de caso de todas as etapas anteriores. O acompanhamento do trabalho será realizado semanalmente atraveś de reuniões com o professor orientador e ferramentas de gerenciamento de versões  e atividades.</w:t>
            </w:r>
          </w:p>
          <w:p w:rsidR="009F6664" w:rsidRDefault="009F6664">
            <w:pPr>
              <w:jc w:val="both"/>
              <w:rPr>
                <w:rFonts w:ascii="Arial" w:eastAsia="Arial" w:hAnsi="Arial" w:cs="Arial"/>
              </w:rPr>
            </w:pPr>
          </w:p>
        </w:tc>
      </w:tr>
    </w:tbl>
    <w:p w:rsidR="009F6664" w:rsidRDefault="003A249D">
      <w:pPr>
        <w:jc w:val="both"/>
        <w:rPr>
          <w:sz w:val="24"/>
          <w:szCs w:val="24"/>
        </w:rPr>
      </w:pPr>
      <w:r>
        <w:rPr>
          <w:rFonts w:ascii="Arial" w:eastAsia="Arial" w:hAnsi="Arial" w:cs="Arial"/>
          <w:b/>
        </w:rPr>
        <w:t>V. Recursos Necessários</w:t>
      </w:r>
    </w:p>
    <w:tbl>
      <w:tblPr>
        <w:tblStyle w:val="a4"/>
        <w:tblW w:w="9698" w:type="dxa"/>
        <w:tblInd w:w="-108" w:type="dxa"/>
        <w:tblLayout w:type="fixed"/>
        <w:tblLook w:val="0000" w:firstRow="0" w:lastRow="0" w:firstColumn="0" w:lastColumn="0" w:noHBand="0" w:noVBand="0"/>
      </w:tblPr>
      <w:tblGrid>
        <w:gridCol w:w="9698"/>
      </w:tblGrid>
      <w:tr w:rsidR="009F6664">
        <w:tc>
          <w:tcPr>
            <w:tcW w:w="9698" w:type="dxa"/>
            <w:tcBorders>
              <w:top w:val="single" w:sz="4" w:space="0" w:color="000000"/>
              <w:left w:val="single" w:sz="4" w:space="0" w:color="000000"/>
              <w:bottom w:val="single" w:sz="4" w:space="0" w:color="000000"/>
              <w:right w:val="single" w:sz="4" w:space="0" w:color="000000"/>
            </w:tcBorders>
            <w:shd w:val="clear" w:color="auto" w:fill="FFFFFF"/>
          </w:tcPr>
          <w:p w:rsidR="009F6664" w:rsidRDefault="009F6664">
            <w:pPr>
              <w:jc w:val="both"/>
              <w:rPr>
                <w:sz w:val="24"/>
                <w:szCs w:val="24"/>
              </w:rPr>
            </w:pPr>
          </w:p>
          <w:p w:rsidR="009F6664" w:rsidDel="002E4E10" w:rsidRDefault="003A249D" w:rsidP="002E4E10">
            <w:pPr>
              <w:jc w:val="both"/>
              <w:rPr>
                <w:del w:id="47" w:author="Teste" w:date="2017-07-13T18:59:00Z"/>
                <w:rFonts w:ascii="Arial" w:eastAsia="Arial" w:hAnsi="Arial" w:cs="Arial"/>
              </w:rPr>
            </w:pPr>
            <w:r>
              <w:rPr>
                <w:rFonts w:ascii="Arial" w:eastAsia="Arial" w:hAnsi="Arial" w:cs="Arial"/>
              </w:rPr>
              <w:t>Para realização das tarefas citadas, será necessária a utilização dos recursos do laboratório</w:t>
            </w:r>
            <w:ins w:id="48" w:author="Teste" w:date="2017-07-13T18:58:00Z">
              <w:r w:rsidR="002E4E10">
                <w:rPr>
                  <w:rFonts w:ascii="Arial" w:eastAsia="Arial" w:hAnsi="Arial" w:cs="Arial"/>
                </w:rPr>
                <w:t xml:space="preserve"> LESC</w:t>
              </w:r>
            </w:ins>
            <w:r>
              <w:rPr>
                <w:rFonts w:ascii="Arial" w:eastAsia="Arial" w:hAnsi="Arial" w:cs="Arial"/>
              </w:rPr>
              <w:t>, através da utilização de softwares para a realização dos experimento</w:t>
            </w:r>
            <w:ins w:id="49" w:author="Teste" w:date="2017-07-13T18:58:00Z">
              <w:r w:rsidR="002E4E10">
                <w:rPr>
                  <w:rFonts w:ascii="Arial" w:eastAsia="Arial" w:hAnsi="Arial" w:cs="Arial"/>
                </w:rPr>
                <w:t>s</w:t>
              </w:r>
            </w:ins>
            <w:r>
              <w:rPr>
                <w:rFonts w:ascii="Arial" w:eastAsia="Arial" w:hAnsi="Arial" w:cs="Arial"/>
              </w:rPr>
              <w:t>. Além disso, serão utilizados FPGA’s</w:t>
            </w:r>
            <w:ins w:id="50" w:author="Teste" w:date="2017-07-13T18:59:00Z">
              <w:r w:rsidR="002E4E10">
                <w:rPr>
                  <w:rFonts w:ascii="Arial" w:eastAsia="Arial" w:hAnsi="Arial" w:cs="Arial"/>
                </w:rPr>
                <w:t>. Todos esses recursos estão disponíveis no LESC para a execução deste trabalho.</w:t>
              </w:r>
              <w:r w:rsidR="002E4E10" w:rsidDel="002E4E10">
                <w:rPr>
                  <w:rFonts w:ascii="Arial" w:eastAsia="Arial" w:hAnsi="Arial" w:cs="Arial"/>
                </w:rPr>
                <w:t xml:space="preserve"> </w:t>
              </w:r>
            </w:ins>
            <w:del w:id="51" w:author="Teste" w:date="2017-07-13T18:59:00Z">
              <w:r w:rsidDel="002E4E10">
                <w:rPr>
                  <w:rFonts w:ascii="Arial" w:eastAsia="Arial" w:hAnsi="Arial" w:cs="Arial"/>
                </w:rPr>
                <w:delText xml:space="preserve"> que são de propriedade do labo</w:delText>
              </w:r>
              <w:r w:rsidDel="002E4E10">
                <w:rPr>
                  <w:rFonts w:ascii="Arial" w:eastAsia="Arial" w:hAnsi="Arial" w:cs="Arial"/>
                </w:rPr>
                <w:delText>ratório para a realização das detecções de ataques.</w:delText>
              </w:r>
            </w:del>
          </w:p>
          <w:p w:rsidR="009F6664" w:rsidRDefault="009F6664" w:rsidP="002E4E10">
            <w:pPr>
              <w:jc w:val="both"/>
              <w:rPr>
                <w:rFonts w:ascii="Arial" w:eastAsia="Arial" w:hAnsi="Arial" w:cs="Arial"/>
              </w:rPr>
              <w:pPrChange w:id="52" w:author="Teste" w:date="2017-07-13T18:59:00Z">
                <w:pPr>
                  <w:jc w:val="both"/>
                </w:pPr>
              </w:pPrChange>
            </w:pPr>
          </w:p>
        </w:tc>
      </w:tr>
    </w:tbl>
    <w:p w:rsidR="009F6664" w:rsidRDefault="003A249D">
      <w:pPr>
        <w:jc w:val="both"/>
      </w:pPr>
      <w:r>
        <w:rPr>
          <w:rFonts w:ascii="Arial" w:eastAsia="Arial" w:hAnsi="Arial" w:cs="Arial"/>
        </w:rPr>
        <w:t>*Não há limite para o número de linhas.</w:t>
      </w:r>
    </w:p>
    <w:p w:rsidR="009F6664" w:rsidRDefault="003A249D">
      <w:pPr>
        <w:keepNext/>
        <w:numPr>
          <w:ilvl w:val="2"/>
          <w:numId w:val="1"/>
        </w:numPr>
        <w:spacing w:before="24" w:after="24" w:line="360" w:lineRule="auto"/>
        <w:ind w:left="2160" w:right="-233" w:hanging="720"/>
        <w:jc w:val="right"/>
        <w:rPr>
          <w:rFonts w:ascii="Arial" w:eastAsia="Arial" w:hAnsi="Arial" w:cs="Arial"/>
          <w:b/>
          <w:sz w:val="24"/>
          <w:szCs w:val="24"/>
        </w:rPr>
      </w:pPr>
      <w:r>
        <w:rPr>
          <w:rFonts w:ascii="Arial" w:eastAsia="Arial" w:hAnsi="Arial" w:cs="Arial"/>
        </w:rPr>
        <w:t xml:space="preserve">Fortaleza, </w:t>
      </w:r>
      <w:del w:id="53" w:author="Teste" w:date="2017-07-13T18:53:00Z">
        <w:r w:rsidDel="002E4E10">
          <w:rPr>
            <w:rFonts w:ascii="Arial" w:eastAsia="Arial" w:hAnsi="Arial" w:cs="Arial"/>
          </w:rPr>
          <w:delText xml:space="preserve"> </w:delText>
        </w:r>
      </w:del>
      <w:r>
        <w:rPr>
          <w:rFonts w:ascii="Arial" w:eastAsia="Arial" w:hAnsi="Arial" w:cs="Arial"/>
        </w:rPr>
        <w:t>12</w:t>
      </w:r>
      <w:r>
        <w:rPr>
          <w:rFonts w:ascii="Arial" w:eastAsia="Arial" w:hAnsi="Arial" w:cs="Arial"/>
        </w:rPr>
        <w:t xml:space="preserve"> </w:t>
      </w:r>
      <w:r>
        <w:rPr>
          <w:rFonts w:ascii="Arial" w:eastAsia="Arial" w:hAnsi="Arial" w:cs="Arial"/>
        </w:rPr>
        <w:t>de Jul</w:t>
      </w:r>
      <w:r>
        <w:rPr>
          <w:rFonts w:ascii="Arial" w:eastAsia="Arial" w:hAnsi="Arial" w:cs="Arial"/>
        </w:rPr>
        <w:t>ho</w:t>
      </w:r>
      <w:r>
        <w:rPr>
          <w:rFonts w:ascii="Arial" w:eastAsia="Arial" w:hAnsi="Arial" w:cs="Arial"/>
        </w:rPr>
        <w:t xml:space="preserve">  de 201</w:t>
      </w:r>
      <w:r>
        <w:rPr>
          <w:rFonts w:ascii="Arial" w:eastAsia="Arial" w:hAnsi="Arial" w:cs="Arial"/>
        </w:rPr>
        <w:t>7</w:t>
      </w:r>
      <w:r>
        <w:rPr>
          <w:rFonts w:ascii="Arial" w:eastAsia="Arial" w:hAnsi="Arial" w:cs="Arial"/>
        </w:rPr>
        <w:t xml:space="preserve">   </w:t>
      </w:r>
    </w:p>
    <w:p w:rsidR="009F6664" w:rsidRDefault="009F6664">
      <w:pPr>
        <w:keepNext/>
        <w:numPr>
          <w:ilvl w:val="2"/>
          <w:numId w:val="1"/>
        </w:numPr>
        <w:spacing w:before="24" w:after="24" w:line="360" w:lineRule="auto"/>
        <w:ind w:left="2160" w:right="-233" w:hanging="720"/>
        <w:rPr>
          <w:rFonts w:ascii="Arial" w:eastAsia="Arial" w:hAnsi="Arial" w:cs="Arial"/>
          <w:b/>
          <w:sz w:val="24"/>
          <w:szCs w:val="24"/>
        </w:rPr>
      </w:pPr>
    </w:p>
    <w:p w:rsidR="009F6664" w:rsidRDefault="009F6664">
      <w:pPr>
        <w:keepNext/>
        <w:numPr>
          <w:ilvl w:val="2"/>
          <w:numId w:val="1"/>
        </w:numPr>
        <w:spacing w:before="24" w:after="24" w:line="360" w:lineRule="auto"/>
        <w:ind w:left="2160" w:right="-233" w:hanging="720"/>
        <w:rPr>
          <w:rFonts w:ascii="Arial" w:eastAsia="Arial" w:hAnsi="Arial" w:cs="Arial"/>
          <w:b/>
          <w:sz w:val="24"/>
          <w:szCs w:val="24"/>
        </w:rPr>
      </w:pPr>
    </w:p>
    <w:p w:rsidR="009F6664" w:rsidRDefault="003A249D">
      <w:pPr>
        <w:keepNext/>
        <w:numPr>
          <w:ilvl w:val="2"/>
          <w:numId w:val="1"/>
        </w:numPr>
        <w:ind w:left="0" w:right="-233"/>
        <w:rPr>
          <w:rFonts w:ascii="Arial" w:eastAsia="Arial" w:hAnsi="Arial" w:cs="Arial"/>
          <w:b/>
        </w:rPr>
      </w:pPr>
      <w:r>
        <w:rPr>
          <w:rFonts w:ascii="Arial" w:eastAsia="Arial" w:hAnsi="Arial" w:cs="Arial"/>
        </w:rPr>
        <w:t>______________________________________</w:t>
      </w:r>
    </w:p>
    <w:p w:rsidR="009F6664" w:rsidRDefault="003A249D">
      <w:pPr>
        <w:ind w:left="1416" w:firstLine="384"/>
        <w:rPr>
          <w:rFonts w:ascii="Arial" w:eastAsia="Arial" w:hAnsi="Arial" w:cs="Arial"/>
        </w:rPr>
      </w:pPr>
      <w:r>
        <w:rPr>
          <w:rFonts w:ascii="Arial" w:eastAsia="Arial" w:hAnsi="Arial" w:cs="Arial"/>
        </w:rPr>
        <w:t>Aluno</w:t>
      </w:r>
    </w:p>
    <w:p w:rsidR="009F6664" w:rsidRDefault="009F6664">
      <w:pPr>
        <w:rPr>
          <w:rFonts w:ascii="Arial" w:eastAsia="Arial" w:hAnsi="Arial" w:cs="Arial"/>
        </w:rPr>
      </w:pPr>
    </w:p>
    <w:p w:rsidR="009F6664" w:rsidRDefault="009F6664">
      <w:pPr>
        <w:rPr>
          <w:rFonts w:ascii="Arial" w:eastAsia="Arial" w:hAnsi="Arial" w:cs="Arial"/>
        </w:rPr>
      </w:pPr>
    </w:p>
    <w:p w:rsidR="009F6664" w:rsidRDefault="009F6664">
      <w:pPr>
        <w:rPr>
          <w:rFonts w:ascii="Arial" w:eastAsia="Arial" w:hAnsi="Arial" w:cs="Arial"/>
        </w:rPr>
      </w:pPr>
    </w:p>
    <w:p w:rsidR="009F6664" w:rsidRDefault="009F6664">
      <w:pPr>
        <w:rPr>
          <w:rFonts w:ascii="Arial" w:eastAsia="Arial" w:hAnsi="Arial" w:cs="Arial"/>
        </w:rPr>
      </w:pPr>
    </w:p>
    <w:p w:rsidR="009F6664" w:rsidRDefault="003A249D">
      <w:pPr>
        <w:jc w:val="right"/>
        <w:rPr>
          <w:rFonts w:ascii="Arial" w:eastAsia="Arial" w:hAnsi="Arial" w:cs="Arial"/>
        </w:rPr>
      </w:pPr>
      <w:r>
        <w:rPr>
          <w:rFonts w:ascii="Arial" w:eastAsia="Arial" w:hAnsi="Arial" w:cs="Arial"/>
          <w:b/>
        </w:rPr>
        <w:t>_____________________________________</w:t>
      </w:r>
    </w:p>
    <w:p w:rsidR="009F6664" w:rsidRDefault="003A249D">
      <w:pPr>
        <w:ind w:left="6372"/>
        <w:rPr>
          <w:rFonts w:ascii="Arial" w:eastAsia="Arial" w:hAnsi="Arial" w:cs="Arial"/>
        </w:rPr>
      </w:pPr>
      <w:r>
        <w:rPr>
          <w:rFonts w:ascii="Arial" w:eastAsia="Arial" w:hAnsi="Arial" w:cs="Arial"/>
        </w:rPr>
        <w:t>Prof. Orientador</w:t>
      </w:r>
    </w:p>
    <w:p w:rsidR="009F6664" w:rsidRDefault="009F6664">
      <w:pPr>
        <w:ind w:left="6372"/>
        <w:rPr>
          <w:rFonts w:ascii="Arial" w:eastAsia="Arial" w:hAnsi="Arial" w:cs="Arial"/>
        </w:rPr>
      </w:pPr>
    </w:p>
    <w:p w:rsidR="009F6664" w:rsidRDefault="009F6664">
      <w:pPr>
        <w:ind w:left="6372"/>
        <w:rPr>
          <w:rFonts w:ascii="Arial" w:eastAsia="Arial" w:hAnsi="Arial" w:cs="Arial"/>
        </w:rPr>
      </w:pPr>
    </w:p>
    <w:p w:rsidR="009F6664" w:rsidRDefault="009F6664">
      <w:pPr>
        <w:ind w:left="6372"/>
        <w:rPr>
          <w:rFonts w:ascii="Arial" w:eastAsia="Arial" w:hAnsi="Arial" w:cs="Arial"/>
        </w:rPr>
      </w:pPr>
    </w:p>
    <w:p w:rsidR="009F6664" w:rsidRDefault="009F6664">
      <w:pPr>
        <w:ind w:left="6372"/>
        <w:rPr>
          <w:rFonts w:ascii="Arial" w:eastAsia="Arial" w:hAnsi="Arial" w:cs="Arial"/>
        </w:rPr>
      </w:pPr>
    </w:p>
    <w:p w:rsidR="009F6664" w:rsidRDefault="009F6664">
      <w:pPr>
        <w:ind w:left="6372"/>
        <w:rPr>
          <w:rFonts w:ascii="Arial" w:eastAsia="Arial" w:hAnsi="Arial" w:cs="Arial"/>
        </w:rPr>
      </w:pPr>
    </w:p>
    <w:p w:rsidR="009F6664" w:rsidRDefault="003A249D">
      <w:pPr>
        <w:ind w:left="6372" w:hanging="6372"/>
        <w:rPr>
          <w:rFonts w:ascii="Arial" w:eastAsia="Arial" w:hAnsi="Arial" w:cs="Arial"/>
        </w:rPr>
      </w:pPr>
      <w:r>
        <w:rPr>
          <w:rFonts w:ascii="Arial" w:eastAsia="Arial" w:hAnsi="Arial" w:cs="Arial"/>
        </w:rPr>
        <w:t>______________________________________</w:t>
      </w:r>
    </w:p>
    <w:p w:rsidR="009F6664" w:rsidRDefault="003A249D">
      <w:pPr>
        <w:rPr>
          <w:rFonts w:ascii="Arial" w:eastAsia="Arial" w:hAnsi="Arial" w:cs="Arial"/>
        </w:rPr>
      </w:pPr>
      <w:r>
        <w:rPr>
          <w:rFonts w:ascii="Arial" w:eastAsia="Arial" w:hAnsi="Arial" w:cs="Arial"/>
        </w:rPr>
        <w:t xml:space="preserve">            Visto do Chefe do Departamento</w:t>
      </w:r>
    </w:p>
    <w:p w:rsidR="009F6664" w:rsidRDefault="009F6664">
      <w:pPr>
        <w:rPr>
          <w:rFonts w:ascii="Arial" w:eastAsia="Arial" w:hAnsi="Arial" w:cs="Arial"/>
        </w:rPr>
      </w:pPr>
    </w:p>
    <w:p w:rsidR="009F6664" w:rsidRDefault="009F6664">
      <w:pPr>
        <w:rPr>
          <w:rFonts w:ascii="Arial" w:eastAsia="Arial" w:hAnsi="Arial" w:cs="Arial"/>
        </w:rPr>
      </w:pPr>
    </w:p>
    <w:p w:rsidR="009F6664" w:rsidRDefault="009F6664">
      <w:pPr>
        <w:rPr>
          <w:rFonts w:ascii="Arial" w:eastAsia="Arial" w:hAnsi="Arial" w:cs="Arial"/>
        </w:rPr>
      </w:pPr>
    </w:p>
    <w:p w:rsidR="009F6664" w:rsidRDefault="009F6664">
      <w:pPr>
        <w:rPr>
          <w:rFonts w:ascii="Arial" w:eastAsia="Arial" w:hAnsi="Arial" w:cs="Arial"/>
        </w:rPr>
      </w:pPr>
    </w:p>
    <w:p w:rsidR="009F6664" w:rsidRDefault="009F6664">
      <w:pPr>
        <w:rPr>
          <w:rFonts w:ascii="Arial" w:eastAsia="Arial" w:hAnsi="Arial" w:cs="Arial"/>
        </w:rPr>
      </w:pPr>
    </w:p>
    <w:p w:rsidR="009F6664" w:rsidRDefault="003A249D">
      <w:pPr>
        <w:ind w:left="3540" w:firstLine="708"/>
        <w:rPr>
          <w:rFonts w:ascii="Arial" w:eastAsia="Arial" w:hAnsi="Arial" w:cs="Arial"/>
        </w:rPr>
      </w:pPr>
      <w:r>
        <w:rPr>
          <w:rFonts w:ascii="Arial" w:eastAsia="Arial" w:hAnsi="Arial" w:cs="Arial"/>
        </w:rPr>
        <w:t xml:space="preserve">   Aprovado pela Coordenação do Curso em     /      /        </w:t>
      </w:r>
    </w:p>
    <w:p w:rsidR="009F6664" w:rsidRDefault="009F6664">
      <w:pPr>
        <w:ind w:left="7788" w:hanging="6372"/>
        <w:rPr>
          <w:rFonts w:ascii="Arial" w:eastAsia="Arial" w:hAnsi="Arial" w:cs="Arial"/>
        </w:rPr>
      </w:pPr>
    </w:p>
    <w:p w:rsidR="009F6664" w:rsidRDefault="009F6664">
      <w:pPr>
        <w:ind w:left="7788" w:hanging="6372"/>
        <w:rPr>
          <w:rFonts w:ascii="Arial" w:eastAsia="Arial" w:hAnsi="Arial" w:cs="Arial"/>
        </w:rPr>
      </w:pPr>
    </w:p>
    <w:p w:rsidR="009F6664" w:rsidRDefault="003A249D">
      <w:pPr>
        <w:ind w:left="7788" w:hanging="7788"/>
        <w:jc w:val="right"/>
        <w:rPr>
          <w:rFonts w:ascii="Arial" w:eastAsia="Arial" w:hAnsi="Arial" w:cs="Arial"/>
        </w:rPr>
      </w:pPr>
      <w:r>
        <w:rPr>
          <w:rFonts w:ascii="Arial" w:eastAsia="Arial" w:hAnsi="Arial" w:cs="Arial"/>
        </w:rPr>
        <w:lastRenderedPageBreak/>
        <w:t>______________________________________</w:t>
      </w:r>
    </w:p>
    <w:p w:rsidR="009F6664" w:rsidRDefault="003A249D">
      <w:pPr>
        <w:ind w:left="12684" w:hanging="7020"/>
        <w:rPr>
          <w:rFonts w:ascii="Arial" w:eastAsia="Arial" w:hAnsi="Arial" w:cs="Arial"/>
        </w:rPr>
      </w:pPr>
      <w:r>
        <w:rPr>
          <w:rFonts w:ascii="Arial" w:eastAsia="Arial" w:hAnsi="Arial" w:cs="Arial"/>
        </w:rPr>
        <w:t>Coordenador do Curso de Graduação</w:t>
      </w:r>
    </w:p>
    <w:p w:rsidR="009F6664" w:rsidRDefault="009F6664">
      <w:pPr>
        <w:ind w:left="12684" w:hanging="7020"/>
        <w:rPr>
          <w:rFonts w:ascii="Arial" w:eastAsia="Arial" w:hAnsi="Arial" w:cs="Arial"/>
        </w:rPr>
      </w:pPr>
    </w:p>
    <w:p w:rsidR="009F6664" w:rsidRDefault="009F6664">
      <w:pPr>
        <w:ind w:left="12684" w:hanging="7020"/>
        <w:rPr>
          <w:rFonts w:ascii="Arial" w:eastAsia="Arial" w:hAnsi="Arial" w:cs="Arial"/>
        </w:rPr>
      </w:pPr>
    </w:p>
    <w:p w:rsidR="009F6664" w:rsidRDefault="009F6664">
      <w:pPr>
        <w:ind w:left="12684" w:hanging="7020"/>
        <w:rPr>
          <w:rFonts w:ascii="Arial" w:eastAsia="Arial" w:hAnsi="Arial" w:cs="Arial"/>
        </w:rPr>
      </w:pPr>
    </w:p>
    <w:p w:rsidR="009F6664" w:rsidRDefault="009F6664">
      <w:pPr>
        <w:ind w:left="12684" w:hanging="7020"/>
        <w:rPr>
          <w:rFonts w:ascii="Arial" w:eastAsia="Arial" w:hAnsi="Arial" w:cs="Arial"/>
        </w:rPr>
      </w:pPr>
    </w:p>
    <w:p w:rsidR="009F6664" w:rsidRDefault="009F6664">
      <w:pPr>
        <w:ind w:left="12684" w:hanging="7020"/>
        <w:rPr>
          <w:rFonts w:ascii="Arial" w:eastAsia="Arial" w:hAnsi="Arial" w:cs="Arial"/>
        </w:rPr>
      </w:pPr>
    </w:p>
    <w:p w:rsidR="009F6664" w:rsidRDefault="003A249D">
      <w:pPr>
        <w:rPr>
          <w:sz w:val="24"/>
          <w:szCs w:val="24"/>
        </w:rPr>
      </w:pPr>
      <w:r>
        <w:rPr>
          <w:sz w:val="24"/>
          <w:szCs w:val="24"/>
        </w:rPr>
        <w:t>Procedimentos e instruções:</w:t>
      </w:r>
    </w:p>
    <w:p w:rsidR="009F6664" w:rsidRDefault="003A249D">
      <w:pPr>
        <w:numPr>
          <w:ilvl w:val="0"/>
          <w:numId w:val="2"/>
        </w:numPr>
        <w:ind w:hanging="360"/>
        <w:rPr>
          <w:sz w:val="24"/>
          <w:szCs w:val="24"/>
        </w:rPr>
      </w:pPr>
      <w:r>
        <w:rPr>
          <w:sz w:val="24"/>
          <w:szCs w:val="24"/>
        </w:rPr>
        <w:t>Orientador encaminha a proposta à Coordenação do Curso com um visto do Chefe do Departamento ao qual ele pertence;</w:t>
      </w:r>
    </w:p>
    <w:p w:rsidR="009F6664" w:rsidRDefault="003A249D">
      <w:pPr>
        <w:numPr>
          <w:ilvl w:val="0"/>
          <w:numId w:val="2"/>
        </w:numPr>
        <w:ind w:hanging="360"/>
        <w:rPr>
          <w:sz w:val="24"/>
          <w:szCs w:val="24"/>
        </w:rPr>
      </w:pPr>
      <w:r>
        <w:rPr>
          <w:sz w:val="24"/>
          <w:szCs w:val="24"/>
        </w:rPr>
        <w:t>Após aprovação na Coordenação, o Coordenador envia a demanda de turmas, sob a responsabilidade dos Orientadores, ao Departamento de Engenhar</w:t>
      </w:r>
      <w:r>
        <w:rPr>
          <w:sz w:val="24"/>
          <w:szCs w:val="24"/>
        </w:rPr>
        <w:t>ia de Teleinformática;</w:t>
      </w:r>
    </w:p>
    <w:p w:rsidR="009F6664" w:rsidRDefault="003A249D">
      <w:pPr>
        <w:numPr>
          <w:ilvl w:val="0"/>
          <w:numId w:val="2"/>
        </w:numPr>
        <w:ind w:hanging="360"/>
        <w:rPr>
          <w:sz w:val="24"/>
          <w:szCs w:val="24"/>
        </w:rPr>
      </w:pPr>
      <w:r>
        <w:rPr>
          <w:sz w:val="24"/>
          <w:szCs w:val="24"/>
        </w:rPr>
        <w:t>Não haverá mais que uma turma por Orientador, cada uma com no máximo cinco alunos.</w:t>
      </w:r>
    </w:p>
    <w:p w:rsidR="009F6664" w:rsidRDefault="003A249D">
      <w:pPr>
        <w:numPr>
          <w:ilvl w:val="0"/>
          <w:numId w:val="2"/>
        </w:numPr>
        <w:ind w:hanging="360"/>
        <w:rPr>
          <w:sz w:val="24"/>
          <w:szCs w:val="24"/>
        </w:rPr>
      </w:pPr>
      <w:r>
        <w:rPr>
          <w:sz w:val="24"/>
          <w:szCs w:val="24"/>
        </w:rPr>
        <w:t>Cada turma por Orientador pode ter mais de um tema de projeto.</w:t>
      </w:r>
    </w:p>
    <w:p w:rsidR="009F6664" w:rsidRDefault="009F6664">
      <w:pPr>
        <w:rPr>
          <w:sz w:val="24"/>
          <w:szCs w:val="24"/>
        </w:rPr>
      </w:pPr>
    </w:p>
    <w:sectPr w:rsidR="009F6664">
      <w:headerReference w:type="default" r:id="rId10"/>
      <w:footerReference w:type="default" r:id="rId11"/>
      <w:headerReference w:type="first" r:id="rId12"/>
      <w:footerReference w:type="first" r:id="rId13"/>
      <w:pgSz w:w="11906" w:h="16838"/>
      <w:pgMar w:top="1240" w:right="851" w:bottom="851"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49D" w:rsidRDefault="003A249D">
      <w:r>
        <w:separator/>
      </w:r>
    </w:p>
  </w:endnote>
  <w:endnote w:type="continuationSeparator" w:id="0">
    <w:p w:rsidR="003A249D" w:rsidRDefault="003A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664" w:rsidRDefault="003A249D">
    <w:pPr>
      <w:pBdr>
        <w:top w:val="single" w:sz="4" w:space="1" w:color="000000"/>
        <w:left w:val="none" w:sz="0" w:space="0" w:color="auto"/>
        <w:bottom w:val="none" w:sz="0" w:space="0" w:color="auto"/>
        <w:right w:val="none" w:sz="0" w:space="0" w:color="auto"/>
      </w:pBdr>
      <w:spacing w:after="709"/>
      <w:rPr>
        <w:sz w:val="24"/>
        <w:szCs w:val="24"/>
      </w:rPr>
    </w:pPr>
    <w:r>
      <w:tab/>
    </w:r>
    <w:r>
      <w:tab/>
    </w:r>
    <w:r>
      <w:rPr>
        <w:sz w:val="24"/>
        <w:szCs w:val="24"/>
      </w:rPr>
      <w:fldChar w:fldCharType="begin"/>
    </w:r>
    <w:r>
      <w:rPr>
        <w:sz w:val="24"/>
        <w:szCs w:val="24"/>
      </w:rPr>
      <w:instrText>PAGE</w:instrText>
    </w:r>
    <w:r w:rsidR="00CB7FA8">
      <w:rPr>
        <w:sz w:val="24"/>
        <w:szCs w:val="24"/>
      </w:rPr>
      <w:fldChar w:fldCharType="separate"/>
    </w:r>
    <w:r w:rsidR="002E4E10">
      <w:rPr>
        <w:noProof/>
        <w:sz w:val="24"/>
        <w:szCs w:val="24"/>
      </w:rPr>
      <w:t>1</w:t>
    </w:r>
    <w:r>
      <w:rPr>
        <w:sz w:val="24"/>
        <w:szCs w:val="24"/>
      </w:rPr>
      <w:fldChar w:fldCharType="end"/>
    </w:r>
    <w:r>
      <w:rPr>
        <w:sz w:val="24"/>
        <w:szCs w:val="24"/>
      </w:rPr>
      <w:t>/</w:t>
    </w:r>
    <w:r>
      <w:rPr>
        <w:sz w:val="24"/>
        <w:szCs w:val="24"/>
      </w:rPr>
      <w:fldChar w:fldCharType="begin"/>
    </w:r>
    <w:r>
      <w:rPr>
        <w:sz w:val="24"/>
        <w:szCs w:val="24"/>
      </w:rPr>
      <w:instrText>NUMPAGES</w:instrText>
    </w:r>
    <w:r w:rsidR="00CB7FA8">
      <w:rPr>
        <w:sz w:val="24"/>
        <w:szCs w:val="24"/>
      </w:rPr>
      <w:fldChar w:fldCharType="separate"/>
    </w:r>
    <w:r w:rsidR="002E4E10">
      <w:rPr>
        <w:noProof/>
        <w:sz w:val="24"/>
        <w:szCs w:val="24"/>
      </w:rPr>
      <w:t>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664" w:rsidRDefault="009F6664">
    <w:pPr>
      <w:spacing w:after="709"/>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49D" w:rsidRDefault="003A249D">
      <w:r>
        <w:separator/>
      </w:r>
    </w:p>
  </w:footnote>
  <w:footnote w:type="continuationSeparator" w:id="0">
    <w:p w:rsidR="003A249D" w:rsidRDefault="003A2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664" w:rsidRDefault="009F6664">
    <w:pPr>
      <w:tabs>
        <w:tab w:val="right" w:pos="9071"/>
      </w:tabs>
      <w:spacing w:before="709"/>
      <w:ind w:left="708"/>
      <w:jc w:val="right"/>
      <w:rPr>
        <w:rFonts w:ascii="Arial" w:eastAsia="Arial" w:hAnsi="Arial" w:cs="Arial"/>
        <w:sz w:val="16"/>
        <w:szCs w:val="16"/>
      </w:rPr>
    </w:pPr>
  </w:p>
  <w:p w:rsidR="009F6664" w:rsidRDefault="009F6664">
    <w:pPr>
      <w:rPr>
        <w:rFonts w:ascii="Arial" w:eastAsia="Arial" w:hAnsi="Arial" w:cs="Arial"/>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664" w:rsidRDefault="009F6664">
    <w:pPr>
      <w:spacing w:before="709"/>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246CE"/>
    <w:multiLevelType w:val="multilevel"/>
    <w:tmpl w:val="1B98F050"/>
    <w:lvl w:ilvl="0">
      <w:start w:val="1"/>
      <w:numFmt w:val="decimal"/>
      <w:lvlText w:val="%1)"/>
      <w:lvlJc w:val="left"/>
      <w:pPr>
        <w:ind w:left="720" w:firstLine="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2BD5EEC"/>
    <w:multiLevelType w:val="multilevel"/>
    <w:tmpl w:val="ADF2A31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F6664"/>
    <w:rsid w:val="002E4E10"/>
    <w:rsid w:val="003A249D"/>
    <w:rsid w:val="009F6664"/>
    <w:rsid w:val="00CB7FA8"/>
    <w:rsid w:val="00EE0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pt-BR" w:eastAsia="pt-BR"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B7FA8"/>
    <w:rPr>
      <w:rFonts w:ascii="Tahoma" w:hAnsi="Tahoma" w:cs="Tahoma"/>
      <w:sz w:val="16"/>
      <w:szCs w:val="16"/>
    </w:rPr>
  </w:style>
  <w:style w:type="character" w:customStyle="1" w:styleId="TextodebaloChar">
    <w:name w:val="Texto de balão Char"/>
    <w:basedOn w:val="Fontepargpadro"/>
    <w:link w:val="Textodebalo"/>
    <w:uiPriority w:val="99"/>
    <w:semiHidden/>
    <w:rsid w:val="00CB7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pt-BR" w:eastAsia="pt-BR"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B7FA8"/>
    <w:rPr>
      <w:rFonts w:ascii="Tahoma" w:hAnsi="Tahoma" w:cs="Tahoma"/>
      <w:sz w:val="16"/>
      <w:szCs w:val="16"/>
    </w:rPr>
  </w:style>
  <w:style w:type="character" w:customStyle="1" w:styleId="TextodebaloChar">
    <w:name w:val="Texto de balão Char"/>
    <w:basedOn w:val="Fontepargpadro"/>
    <w:link w:val="Textodebalo"/>
    <w:uiPriority w:val="99"/>
    <w:semiHidden/>
    <w:rsid w:val="00CB7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920</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Teste</cp:lastModifiedBy>
  <cp:revision>3</cp:revision>
  <dcterms:created xsi:type="dcterms:W3CDTF">2017-07-13T21:43:00Z</dcterms:created>
  <dcterms:modified xsi:type="dcterms:W3CDTF">2017-07-13T21:59:00Z</dcterms:modified>
</cp:coreProperties>
</file>